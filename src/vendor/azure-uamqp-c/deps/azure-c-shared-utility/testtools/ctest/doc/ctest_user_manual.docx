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r>
        <w:t>CTest</w:t>
      </w:r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r>
        <w:t>CTest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r>
        <w:t>CTest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>Using CTest</w:t>
      </w:r>
    </w:p>
    <w:p w14:paraId="42ECD37A" w14:textId="77777777" w:rsidR="00465478" w:rsidRDefault="00465478" w:rsidP="00AD3824">
      <w:pPr>
        <w:jc w:val="both"/>
      </w:pPr>
      <w:r>
        <w:t>The following steps are required in order to use CTest: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Include CTest.h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>The below example shows a simple test written by using CTest: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"SomeUnitUnderTest.h"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SomeFunction();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(suiteName).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(suiteName</w:t>
      </w:r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{,failedTestCount}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failedTestCount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failedTestCount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Some init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>By default if no assert macro fails a test, the test is reported as succesfull.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4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ins w:id="38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39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2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4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5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6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7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8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4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5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0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2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3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4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5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6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7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(Assert_Is_Not_NULL)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8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89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0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(Assert_Is_True)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(Assert_Is_False)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1" w:author="Dan Cristoloveanu" w:date="2014-04-04T21:07:00Z"/>
          <w:color w:val="000000"/>
          <w:highlight w:val="white"/>
        </w:rPr>
      </w:pPr>
      <w:commentRangeStart w:id="112"/>
      <w:commentRangeStart w:id="113"/>
      <w:del w:id="114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5" w:author="Dan Cristoloveanu" w:date="2014-04-04T21:07:00Z"/>
          <w:highlight w:val="white"/>
        </w:rPr>
      </w:pPr>
      <w:del w:id="116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2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2"/>
      </w:r>
      <w:commentRangeEnd w:id="113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r>
        <w:rPr>
          <w:color w:val="000000"/>
          <w:highlight w:val="white"/>
        </w:rPr>
        <w:t>(</w:t>
      </w:r>
      <w:ins w:id="117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8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19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0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CTEST_ASSERT_IS_NULL_WITH_MSG</w:t>
      </w:r>
      <w:r>
        <w:rPr>
          <w:color w:val="000000"/>
          <w:highlight w:val="white"/>
        </w:rPr>
        <w:t>(value,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CTEST_ASSERT_IS_NOT_NULL_WITH_MSG</w:t>
      </w:r>
      <w:r>
        <w:rPr>
          <w:color w:val="000000"/>
          <w:highlight w:val="white"/>
        </w:rPr>
        <w:t>(value,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CTEST_ASSERT_IS_TRUE_WITH_MSG</w:t>
      </w:r>
      <w:r>
        <w:rPr>
          <w:color w:val="000000"/>
          <w:highlight w:val="white"/>
        </w:rPr>
        <w:t>(expression,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CTEST_ASSERT_IS_FALSE_WITH_MSG</w:t>
      </w:r>
      <w:r>
        <w:rPr>
          <w:color w:val="000000"/>
          <w:highlight w:val="white"/>
        </w:rPr>
        <w:t>(expression,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CTEST_COMPARE</w:t>
      </w:r>
      <w:r w:rsidR="00D546D7">
        <w:rPr>
          <w:highlight w:val="white"/>
        </w:rPr>
        <w:t>(</w:t>
      </w:r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1" w:author="Dan Cristoloveanu" w:date="2014-04-04T21:12:00Z"/>
          <w:highlight w:val="white"/>
        </w:rPr>
      </w:pPr>
      <w:ins w:id="122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3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4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6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7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r w:rsidR="005E1451" w:rsidRPr="005E1451">
        <w:rPr>
          <w:i/>
          <w:highlight w:val="white"/>
        </w:rPr>
        <w:t>niceType</w:t>
      </w:r>
      <w:r w:rsidR="005E1451">
        <w:rPr>
          <w:highlight w:val="white"/>
        </w:rPr>
        <w:t xml:space="preserve"> is a </w:t>
      </w:r>
      <w:del w:id="128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29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30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1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>cannot contain any invalid characters like space, *, etc</w:t>
      </w:r>
      <w:ins w:id="132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CTEST_TOSTRING(niceType</w:t>
      </w:r>
      <w:r w:rsidR="00325036">
        <w:rPr>
          <w:highlight w:val="white"/>
        </w:rPr>
        <w:t>, type</w:t>
      </w:r>
      <w:ins w:id="133" w:author="Dan Cristoloveanu" w:date="2014-04-04T22:15:00Z">
        <w:r w:rsidR="003F2E0B">
          <w:rPr>
            <w:highlight w:val="white"/>
          </w:rPr>
          <w:t>, string,</w:t>
        </w:r>
      </w:ins>
      <w:ins w:id="134" w:author="Dan Cristoloveanu" w:date="2014-04-04T22:44:00Z">
        <w:r w:rsidR="00032D05">
          <w:rPr>
            <w:highlight w:val="white"/>
          </w:rPr>
          <w:t xml:space="preserve"> bufferSize,</w:t>
        </w:r>
      </w:ins>
      <w:ins w:id="135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6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string, bufferSize,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7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)sn</w:t>
        </w:r>
      </w:ins>
      <w:del w:id="138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del w:id="139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0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1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bufferSize,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2" w:author="Dan Cristoloveanu" w:date="2014-04-04T21:14:00Z">
        <w:r>
          <w:rPr>
            <w:highlight w:val="white"/>
          </w:rPr>
          <w:t xml:space="preserve">The </w:t>
        </w:r>
        <w:r w:rsidRPr="005E1451">
          <w:rPr>
            <w:i/>
            <w:highlight w:val="white"/>
          </w:rPr>
          <w:t>niceType</w:t>
        </w:r>
        <w:r>
          <w:rPr>
            <w:highlight w:val="white"/>
          </w:rPr>
          <w:t xml:space="preserve"> is a typedef (cannot contain any invalid characters like space, *, etc).</w:t>
        </w:r>
      </w:ins>
      <w:del w:id="143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>The CTest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size_t</w:t>
      </w:r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44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145" w:author="Dan Cristoloveanu" w:date="2016-07-03T18:21:00Z">
        <w:r>
          <w:rPr>
            <w:highlight w:val="white"/>
          </w:rPr>
          <w:t>long double</w:t>
        </w:r>
      </w:ins>
      <w:bookmarkStart w:id="146" w:name="_GoBack"/>
      <w:bookmarkEnd w:id="146"/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(char_ptr)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>3) RUN_TEST_SUITE should return the number of failed tests. This is to facilitate automation. Because in a bacthfile you might want to use %ERRORLEVEL% to see "if any tests failed, I am going to grab the test output". In the example, it either doesn't return, either it should have a (void)in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>Yep, we could add this, but let’s add it when needed. I suspect that the way the logs will be analyzed is by looking for !!! FAILED !!!</w:t>
      </w:r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CTEST_SUITE_INITIALIZE()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wants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2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3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100</cp:revision>
  <dcterms:created xsi:type="dcterms:W3CDTF">2014-04-02T22:21:00Z</dcterms:created>
  <dcterms:modified xsi:type="dcterms:W3CDTF">2016-07-04T01:21:00Z</dcterms:modified>
</cp:coreProperties>
</file>